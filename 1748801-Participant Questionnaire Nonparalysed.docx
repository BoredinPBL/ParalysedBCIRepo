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FC660" w14:textId="71A84B62" w:rsidR="003C1F23" w:rsidRPr="00636C48" w:rsidRDefault="00D861BF" w:rsidP="00636C48">
      <w:pPr>
        <w:pStyle w:val="Heading1"/>
        <w:rPr>
          <w:rStyle w:val="TitleChar"/>
        </w:rPr>
      </w:pPr>
      <w:r w:rsidRPr="00636C48">
        <w:rPr>
          <w:color w:val="00B050"/>
        </w:rPr>
        <w:drawing>
          <wp:anchor distT="0" distB="0" distL="114300" distR="114300" simplePos="0" relativeHeight="251658240" behindDoc="0" locked="0" layoutInCell="1" allowOverlap="1" wp14:anchorId="6DAE82EC" wp14:editId="5AE17C96">
            <wp:simplePos x="0" y="0"/>
            <wp:positionH relativeFrom="column">
              <wp:posOffset>4773930</wp:posOffset>
            </wp:positionH>
            <wp:positionV relativeFrom="paragraph">
              <wp:posOffset>-136525</wp:posOffset>
            </wp:positionV>
            <wp:extent cx="1029173" cy="1038477"/>
            <wp:effectExtent l="0" t="0" r="0" b="0"/>
            <wp:wrapNone/>
            <wp:docPr id="4" name="Picture 4" descr="C:\Users\ammartin\AppData\Local\Microsoft\Windows\Temporary Internet Files\Content.Word\UOM-Pos3D_S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martin\AppData\Local\Microsoft\Windows\Temporary Internet Files\Content.Word\UOM-Pos3D_S_S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152" cy="104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E95">
        <w:rPr>
          <w:rStyle w:val="TitleChar"/>
        </w:rPr>
        <w:t>Participant Questionnaire</w:t>
      </w:r>
    </w:p>
    <w:p w14:paraId="1E28DE4E" w14:textId="5AE7649C" w:rsidR="00E33290" w:rsidRPr="00AC5A8C" w:rsidRDefault="00E33290" w:rsidP="00AC5A8C">
      <w:pPr>
        <w:pStyle w:val="Heading2"/>
        <w:spacing w:before="120"/>
      </w:pPr>
      <w:r>
        <w:rPr>
          <w:rStyle w:val="Heading1Char"/>
          <w:color w:val="auto"/>
        </w:rPr>
        <w:t>Department of Medicine</w:t>
      </w:r>
    </w:p>
    <w:p w14:paraId="0ECFF590" w14:textId="5D05EC0B" w:rsidR="00D861BF" w:rsidRDefault="00EE5770" w:rsidP="003F580F">
      <w:pPr>
        <w:pStyle w:val="Heading2"/>
      </w:pPr>
      <w:r w:rsidRPr="00EE5770">
        <w:rPr>
          <w:rStyle w:val="Heading1Char"/>
        </w:rPr>
        <w:br/>
      </w:r>
      <w:r w:rsidR="003C1F23" w:rsidRPr="00E33BE0">
        <w:rPr>
          <w:b/>
          <w:i/>
          <w:color w:val="1F497D" w:themeColor="text2"/>
          <w:sz w:val="28"/>
        </w:rPr>
        <w:t xml:space="preserve">Project: </w:t>
      </w:r>
      <w:r w:rsidR="003F580F" w:rsidRPr="003F580F">
        <w:rPr>
          <w:b/>
          <w:sz w:val="28"/>
        </w:rPr>
        <w:t xml:space="preserve">Brain Machine Interfaces: Evaluating computer control using </w:t>
      </w:r>
      <w:r w:rsidR="007E7300" w:rsidRPr="007E7300">
        <w:rPr>
          <w:b/>
          <w:sz w:val="28"/>
        </w:rPr>
        <w:t>electroencephalography</w:t>
      </w:r>
    </w:p>
    <w:p w14:paraId="5B0C5A78" w14:textId="4BFCB83C" w:rsidR="00F44017" w:rsidRPr="00F44017" w:rsidRDefault="00D861BF" w:rsidP="00F44017">
      <w:pPr>
        <w:spacing w:before="120" w:after="120"/>
        <w:rPr>
          <w:color w:val="00B050"/>
        </w:rPr>
      </w:pPr>
      <w:r w:rsidRPr="00F44017">
        <w:rPr>
          <w:b/>
          <w:color w:val="1F497D" w:themeColor="text2"/>
        </w:rPr>
        <w:t>Primary Researcher:</w:t>
      </w:r>
      <w:r w:rsidRPr="00F44017">
        <w:t xml:space="preserve"> </w:t>
      </w:r>
      <w:r w:rsidR="007472ED" w:rsidRPr="0056180F">
        <w:rPr>
          <w:b/>
        </w:rPr>
        <w:t>Dr Sam John</w:t>
      </w:r>
      <w:r w:rsidR="007472ED">
        <w:rPr>
          <w:b/>
        </w:rPr>
        <w:t xml:space="preserve"> (</w:t>
      </w:r>
      <w:r w:rsidR="000F6003">
        <w:rPr>
          <w:b/>
        </w:rPr>
        <w:t xml:space="preserve">Responsible </w:t>
      </w:r>
      <w:r w:rsidR="007472ED">
        <w:rPr>
          <w:b/>
        </w:rPr>
        <w:t>Researcher)</w:t>
      </w:r>
    </w:p>
    <w:p w14:paraId="00C3C46D" w14:textId="4B7940E1" w:rsidR="00D55865" w:rsidRDefault="00D861BF" w:rsidP="00B31928">
      <w:r w:rsidRPr="00F44017">
        <w:rPr>
          <w:b/>
          <w:color w:val="1F497D" w:themeColor="text2"/>
        </w:rPr>
        <w:t>Additional Researchers:</w:t>
      </w:r>
      <w:r w:rsidRPr="00F44017">
        <w:rPr>
          <w:color w:val="1F497D" w:themeColor="text2"/>
        </w:rPr>
        <w:t xml:space="preserve"> </w:t>
      </w:r>
      <w:r w:rsidR="00B31928">
        <w:t xml:space="preserve">  </w:t>
      </w:r>
      <w:r w:rsidR="00D55865" w:rsidRPr="007B59D8">
        <w:rPr>
          <w:b/>
        </w:rPr>
        <w:t>Dr. Thomas Oxley (Researcher)</w:t>
      </w:r>
    </w:p>
    <w:p w14:paraId="03F7A08A" w14:textId="4F7F48DE" w:rsidR="00B31928" w:rsidRDefault="004B25A4" w:rsidP="00D55865">
      <w:pPr>
        <w:ind w:left="2160" w:firstLine="720"/>
        <w:rPr>
          <w:b/>
        </w:rPr>
      </w:pPr>
      <w:r>
        <w:rPr>
          <w:b/>
        </w:rPr>
        <w:t xml:space="preserve">Mr. </w:t>
      </w:r>
      <w:r w:rsidR="007472ED" w:rsidRPr="00B31928">
        <w:rPr>
          <w:b/>
        </w:rPr>
        <w:t>Thomas Shiels (Honours Student)</w:t>
      </w:r>
    </w:p>
    <w:p w14:paraId="42B114DE" w14:textId="78D36E7D" w:rsidR="000D6C99" w:rsidRDefault="000D6C99" w:rsidP="00AC5A8C">
      <w:pPr>
        <w:ind w:left="2160"/>
        <w:rPr>
          <w:b/>
        </w:rPr>
      </w:pPr>
      <w:r>
        <w:rPr>
          <w:b/>
        </w:rPr>
        <w:tab/>
        <w:t>Prof David Grayden (Researcher)</w:t>
      </w:r>
    </w:p>
    <w:p w14:paraId="3253898E" w14:textId="77777777" w:rsidR="007041E8" w:rsidRDefault="007041E8" w:rsidP="00AC5A8C">
      <w:pPr>
        <w:ind w:left="216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21"/>
      </w:tblGrid>
      <w:tr w:rsidR="00B07478" w14:paraId="0D3CFE48" w14:textId="77777777" w:rsidTr="003D25FD">
        <w:tc>
          <w:tcPr>
            <w:tcW w:w="5341" w:type="dxa"/>
          </w:tcPr>
          <w:p w14:paraId="40FA4E4C" w14:textId="5E9B1E94" w:rsidR="00B07478" w:rsidRDefault="003D25FD" w:rsidP="00B07478">
            <w:pPr>
              <w:rPr>
                <w:b/>
              </w:rPr>
            </w:pPr>
            <w:r>
              <w:rPr>
                <w:b/>
              </w:rPr>
              <w:t xml:space="preserve">Participant </w:t>
            </w:r>
            <w:ins w:id="0" w:author="Thomas Alan Shiels" w:date="2017-06-03T20:38:00Z">
              <w:r w:rsidR="008206D0">
                <w:rPr>
                  <w:b/>
                </w:rPr>
                <w:t>Initials</w:t>
              </w:r>
            </w:ins>
            <w:del w:id="1" w:author="Thomas Alan Shiels" w:date="2017-06-03T20:38:00Z">
              <w:r w:rsidDel="008206D0">
                <w:rPr>
                  <w:b/>
                </w:rPr>
                <w:delText>Number</w:delText>
              </w:r>
            </w:del>
            <w:r>
              <w:rPr>
                <w:b/>
              </w:rPr>
              <w:t>:</w:t>
            </w:r>
          </w:p>
        </w:tc>
        <w:tc>
          <w:tcPr>
            <w:tcW w:w="5341" w:type="dxa"/>
          </w:tcPr>
          <w:p w14:paraId="5D9A8DC1" w14:textId="4A7AA7F9" w:rsidR="00B07478" w:rsidRDefault="003D25FD" w:rsidP="00B07478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8206D0" w14:paraId="7F8C45DF" w14:textId="77777777" w:rsidTr="003D25FD">
        <w:trPr>
          <w:ins w:id="2" w:author="Thomas Alan Shiels" w:date="2017-06-03T20:38:00Z"/>
        </w:trPr>
        <w:tc>
          <w:tcPr>
            <w:tcW w:w="5341" w:type="dxa"/>
          </w:tcPr>
          <w:p w14:paraId="34FF27F9" w14:textId="7FF10C06" w:rsidR="008206D0" w:rsidRDefault="008206D0" w:rsidP="00B07478">
            <w:pPr>
              <w:rPr>
                <w:ins w:id="3" w:author="Thomas Alan Shiels" w:date="2017-06-03T20:38:00Z"/>
                <w:b/>
              </w:rPr>
            </w:pPr>
            <w:ins w:id="4" w:author="Thomas Alan Shiels" w:date="2017-06-03T20:38:00Z">
              <w:r>
                <w:rPr>
                  <w:b/>
                </w:rPr>
                <w:t>Age</w:t>
              </w:r>
            </w:ins>
            <w:ins w:id="5" w:author="Thomas Alan Shiels" w:date="2017-06-03T20:39:00Z">
              <w:r>
                <w:rPr>
                  <w:b/>
                </w:rPr>
                <w:t>:</w:t>
              </w:r>
            </w:ins>
          </w:p>
        </w:tc>
        <w:tc>
          <w:tcPr>
            <w:tcW w:w="5341" w:type="dxa"/>
          </w:tcPr>
          <w:p w14:paraId="3BAD39B9" w14:textId="5D62BEE6" w:rsidR="008206D0" w:rsidRDefault="008206D0" w:rsidP="00B07478">
            <w:pPr>
              <w:rPr>
                <w:ins w:id="6" w:author="Thomas Alan Shiels" w:date="2017-06-03T20:38:00Z"/>
                <w:b/>
              </w:rPr>
            </w:pPr>
            <w:ins w:id="7" w:author="Thomas Alan Shiels" w:date="2017-06-03T20:39:00Z">
              <w:r>
                <w:rPr>
                  <w:b/>
                </w:rPr>
                <w:t>Gender:</w:t>
              </w:r>
            </w:ins>
          </w:p>
        </w:tc>
      </w:tr>
    </w:tbl>
    <w:p w14:paraId="79D615AD" w14:textId="48D537E2" w:rsidR="000F6003" w:rsidRDefault="00F71E95" w:rsidP="00F71E95">
      <w:pPr>
        <w:spacing w:before="240" w:line="240" w:lineRule="auto"/>
      </w:pPr>
      <w:r>
        <w:t>Note: This form should contain no identifiable information, do not write your name or date of birth on this form</w:t>
      </w:r>
      <w:r w:rsidR="007A63ED">
        <w:t xml:space="preserve">. Data on this form </w:t>
      </w:r>
      <w:r w:rsidR="007B59D8">
        <w:t xml:space="preserve">may be associated </w:t>
      </w:r>
      <w:r w:rsidR="000D6C99">
        <w:t xml:space="preserve">with </w:t>
      </w:r>
      <w:r w:rsidR="007A63ED">
        <w:t>future publications. This data may be made available to other researchers in the field of brain-computer interfacing.</w:t>
      </w:r>
    </w:p>
    <w:p w14:paraId="498A7D6C" w14:textId="4DB0D283" w:rsidR="007B59D8" w:rsidRPr="007B59D8" w:rsidRDefault="007B59D8" w:rsidP="00F71E95">
      <w:pPr>
        <w:spacing w:before="240" w:line="240" w:lineRule="auto"/>
        <w:rPr>
          <w:b/>
        </w:rPr>
      </w:pPr>
      <w:r w:rsidRPr="007B59D8">
        <w:rPr>
          <w:b/>
        </w:rPr>
        <w:t xml:space="preserve">Part 1:  Medical History </w:t>
      </w:r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5669"/>
        <w:gridCol w:w="4819"/>
      </w:tblGrid>
      <w:tr w:rsidR="007B59D8" w14:paraId="6DBA17AC" w14:textId="77777777" w:rsidTr="007B59D8">
        <w:trPr>
          <w:trHeight w:val="283"/>
        </w:trPr>
        <w:tc>
          <w:tcPr>
            <w:tcW w:w="5669" w:type="dxa"/>
          </w:tcPr>
          <w:p w14:paraId="04546A24" w14:textId="67FB7F0B" w:rsidR="00F71E95" w:rsidRDefault="00F71E95" w:rsidP="00E95F5F">
            <w:pPr>
              <w:spacing w:before="40" w:after="40"/>
            </w:pPr>
            <w:r>
              <w:t>Question:</w:t>
            </w:r>
          </w:p>
        </w:tc>
        <w:tc>
          <w:tcPr>
            <w:tcW w:w="4819" w:type="dxa"/>
          </w:tcPr>
          <w:p w14:paraId="3578935D" w14:textId="1554F890" w:rsidR="00F71E95" w:rsidRDefault="00F71E95" w:rsidP="00E95F5F">
            <w:pPr>
              <w:spacing w:before="40" w:after="40"/>
            </w:pPr>
            <w:r>
              <w:t>Answer:</w:t>
            </w:r>
          </w:p>
        </w:tc>
      </w:tr>
      <w:tr w:rsidR="007B59D8" w:rsidDel="00526803" w14:paraId="5A46ABCE" w14:textId="4235435E" w:rsidTr="007B59D8">
        <w:trPr>
          <w:trHeight w:val="283"/>
          <w:del w:id="8" w:author="Thomas Alan Shiels" w:date="2017-06-03T20:49:00Z"/>
        </w:trPr>
        <w:tc>
          <w:tcPr>
            <w:tcW w:w="5669" w:type="dxa"/>
          </w:tcPr>
          <w:p w14:paraId="51F4A556" w14:textId="315B2087" w:rsidR="00F71E95" w:rsidDel="00526803" w:rsidRDefault="00F71E95" w:rsidP="00E95F5F">
            <w:pPr>
              <w:spacing w:before="40" w:after="40"/>
              <w:rPr>
                <w:del w:id="9" w:author="Thomas Alan Shiels" w:date="2017-06-03T20:49:00Z"/>
              </w:rPr>
            </w:pPr>
            <w:del w:id="10" w:author="Thomas Alan Shiels" w:date="2017-06-03T20:49:00Z">
              <w:r w:rsidDel="00526803">
                <w:delText xml:space="preserve">What is the nature of your </w:delText>
              </w:r>
              <w:r w:rsidR="00E95F5F" w:rsidDel="00526803">
                <w:delText>limb function loss</w:delText>
              </w:r>
              <w:r w:rsidDel="00526803">
                <w:delText>? i.e. spinal cord injury, stroke, etc</w:delText>
              </w:r>
            </w:del>
          </w:p>
        </w:tc>
        <w:tc>
          <w:tcPr>
            <w:tcW w:w="4819" w:type="dxa"/>
          </w:tcPr>
          <w:p w14:paraId="3177C17D" w14:textId="0FFB9950" w:rsidR="00F71E95" w:rsidDel="00526803" w:rsidRDefault="00F71E95" w:rsidP="00E95F5F">
            <w:pPr>
              <w:spacing w:before="40" w:after="40"/>
              <w:rPr>
                <w:del w:id="11" w:author="Thomas Alan Shiels" w:date="2017-06-03T20:49:00Z"/>
              </w:rPr>
            </w:pPr>
          </w:p>
        </w:tc>
      </w:tr>
      <w:tr w:rsidR="007B59D8" w:rsidDel="00526803" w14:paraId="23EDC56A" w14:textId="42D434A9" w:rsidTr="007B59D8">
        <w:trPr>
          <w:trHeight w:val="283"/>
          <w:del w:id="12" w:author="Thomas Alan Shiels" w:date="2017-06-03T20:49:00Z"/>
        </w:trPr>
        <w:tc>
          <w:tcPr>
            <w:tcW w:w="5669" w:type="dxa"/>
          </w:tcPr>
          <w:p w14:paraId="6439DE0B" w14:textId="3BFB0966" w:rsidR="00F71E95" w:rsidDel="00526803" w:rsidRDefault="00F71E95" w:rsidP="00E95F5F">
            <w:pPr>
              <w:spacing w:before="40" w:after="40"/>
              <w:rPr>
                <w:del w:id="13" w:author="Thomas Alan Shiels" w:date="2017-06-03T20:49:00Z"/>
              </w:rPr>
            </w:pPr>
            <w:del w:id="14" w:author="Thomas Alan Shiels" w:date="2017-06-03T20:49:00Z">
              <w:r w:rsidDel="00526803">
                <w:delText>To what degree are you paralysed?</w:delText>
              </w:r>
            </w:del>
          </w:p>
        </w:tc>
        <w:tc>
          <w:tcPr>
            <w:tcW w:w="4819" w:type="dxa"/>
          </w:tcPr>
          <w:p w14:paraId="1B082E88" w14:textId="28A4516B" w:rsidR="00F71E95" w:rsidDel="00526803" w:rsidRDefault="00F71E95" w:rsidP="00E95F5F">
            <w:pPr>
              <w:spacing w:before="40" w:after="40"/>
              <w:rPr>
                <w:del w:id="15" w:author="Thomas Alan Shiels" w:date="2017-06-03T20:49:00Z"/>
              </w:rPr>
            </w:pPr>
          </w:p>
        </w:tc>
      </w:tr>
      <w:tr w:rsidR="007B59D8" w:rsidDel="00526803" w14:paraId="2E83A7B7" w14:textId="24ABE814" w:rsidTr="007B59D8">
        <w:trPr>
          <w:trHeight w:val="283"/>
          <w:del w:id="16" w:author="Thomas Alan Shiels" w:date="2017-06-03T20:49:00Z"/>
        </w:trPr>
        <w:tc>
          <w:tcPr>
            <w:tcW w:w="5669" w:type="dxa"/>
          </w:tcPr>
          <w:p w14:paraId="55587A2C" w14:textId="12DF2E3F" w:rsidR="00F71E95" w:rsidDel="00526803" w:rsidRDefault="00F71E95" w:rsidP="00E95F5F">
            <w:pPr>
              <w:spacing w:before="40" w:after="40"/>
              <w:rPr>
                <w:del w:id="17" w:author="Thomas Alan Shiels" w:date="2017-06-03T20:49:00Z"/>
              </w:rPr>
            </w:pPr>
            <w:del w:id="18" w:author="Thomas Alan Shiels" w:date="2017-06-03T20:49:00Z">
              <w:r w:rsidDel="00526803">
                <w:delText>For how many years have you been paralysed?</w:delText>
              </w:r>
            </w:del>
          </w:p>
        </w:tc>
        <w:tc>
          <w:tcPr>
            <w:tcW w:w="4819" w:type="dxa"/>
          </w:tcPr>
          <w:p w14:paraId="3E53C399" w14:textId="16FDE0F5" w:rsidR="00F71E95" w:rsidDel="00526803" w:rsidRDefault="00F71E95" w:rsidP="00E95F5F">
            <w:pPr>
              <w:spacing w:before="40" w:after="40"/>
              <w:rPr>
                <w:del w:id="19" w:author="Thomas Alan Shiels" w:date="2017-06-03T20:49:00Z"/>
              </w:rPr>
            </w:pPr>
          </w:p>
        </w:tc>
      </w:tr>
      <w:tr w:rsidR="007B59D8" w:rsidDel="00526803" w14:paraId="5780AD7D" w14:textId="5170A883" w:rsidTr="007B59D8">
        <w:trPr>
          <w:trHeight w:val="283"/>
          <w:del w:id="20" w:author="Thomas Alan Shiels" w:date="2017-06-03T20:49:00Z"/>
        </w:trPr>
        <w:tc>
          <w:tcPr>
            <w:tcW w:w="5669" w:type="dxa"/>
          </w:tcPr>
          <w:p w14:paraId="67881CAA" w14:textId="7E1868DE" w:rsidR="00E95F5F" w:rsidDel="00526803" w:rsidRDefault="00E95F5F" w:rsidP="00E95F5F">
            <w:pPr>
              <w:spacing w:before="40" w:after="40"/>
              <w:rPr>
                <w:del w:id="21" w:author="Thomas Alan Shiels" w:date="2017-06-03T20:49:00Z"/>
              </w:rPr>
            </w:pPr>
            <w:del w:id="22" w:author="Thomas Alan Shiels" w:date="2017-06-03T20:49:00Z">
              <w:r w:rsidRPr="00E95F5F" w:rsidDel="00526803">
                <w:delText>Do you perceive a feeling of pain in you</w:delText>
              </w:r>
              <w:r w:rsidR="000D6C99" w:rsidDel="00526803">
                <w:delText>r</w:delText>
              </w:r>
              <w:r w:rsidRPr="00E95F5F" w:rsidDel="00526803">
                <w:delText xml:space="preserve"> limbs after injury?</w:delText>
              </w:r>
            </w:del>
          </w:p>
        </w:tc>
        <w:customXmlDelRangeStart w:id="23" w:author="Thomas Alan Shiels" w:date="2017-06-03T20:49:00Z"/>
        <w:sdt>
          <w:sdtPr>
            <w:id w:val="-566574330"/>
            <w:placeholder>
              <w:docPart w:val="9D3F609D417C480A97A958CAAE81DCC0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customXmlDelRangeEnd w:id="23"/>
            <w:tc>
              <w:tcPr>
                <w:tcW w:w="4819" w:type="dxa"/>
              </w:tcPr>
              <w:p w14:paraId="6BC09E2A" w14:textId="10777282" w:rsidR="00E95F5F" w:rsidDel="00526803" w:rsidRDefault="00E95F5F" w:rsidP="00E95F5F">
                <w:pPr>
                  <w:spacing w:before="40" w:after="40"/>
                  <w:rPr>
                    <w:del w:id="24" w:author="Thomas Alan Shiels" w:date="2017-06-03T20:49:00Z"/>
                  </w:rPr>
                </w:pPr>
              </w:p>
            </w:tc>
            <w:customXmlDelRangeStart w:id="25" w:author="Thomas Alan Shiels" w:date="2017-06-03T20:49:00Z"/>
          </w:sdtContent>
        </w:sdt>
        <w:customXmlDelRangeEnd w:id="25"/>
      </w:tr>
      <w:tr w:rsidR="007B59D8" w14:paraId="5BC09827" w14:textId="77777777" w:rsidTr="007B59D8">
        <w:trPr>
          <w:trHeight w:val="283"/>
        </w:trPr>
        <w:tc>
          <w:tcPr>
            <w:tcW w:w="5669" w:type="dxa"/>
          </w:tcPr>
          <w:p w14:paraId="62AC6F98" w14:textId="36CDA78D" w:rsidR="00E95F5F" w:rsidRPr="00E95F5F" w:rsidRDefault="00E95F5F" w:rsidP="00E95F5F">
            <w:pPr>
              <w:spacing w:before="40" w:after="40"/>
            </w:pPr>
            <w:r>
              <w:t>To the best of your knowledge</w:t>
            </w:r>
            <w:r w:rsidR="000D6C99">
              <w:t>,</w:t>
            </w:r>
            <w:r>
              <w:t xml:space="preserve"> do you have any medical conditions</w:t>
            </w:r>
            <w:r w:rsidR="000D6C99">
              <w:t>?</w:t>
            </w:r>
            <w:r>
              <w:t xml:space="preserve"> i.e. diabetes, high blood pressure</w:t>
            </w:r>
          </w:p>
        </w:tc>
        <w:sdt>
          <w:sdtPr>
            <w:id w:val="-61107587"/>
            <w:placeholder>
              <w:docPart w:val="DefaultPlaceholder_-1854013439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4819" w:type="dxa"/>
              </w:tcPr>
              <w:p w14:paraId="0C4204D8" w14:textId="1A7318F1" w:rsidR="00E95F5F" w:rsidRDefault="00E95F5F" w:rsidP="00E95F5F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B59D8" w14:paraId="1273527F" w14:textId="77777777" w:rsidTr="007B59D8">
        <w:trPr>
          <w:trHeight w:val="283"/>
        </w:trPr>
        <w:tc>
          <w:tcPr>
            <w:tcW w:w="5669" w:type="dxa"/>
          </w:tcPr>
          <w:p w14:paraId="51E12269" w14:textId="777219B6" w:rsidR="00E95F5F" w:rsidRPr="00E95F5F" w:rsidRDefault="00E95F5F" w:rsidP="00E95F5F">
            <w:pPr>
              <w:spacing w:before="40" w:after="40"/>
            </w:pPr>
            <w:r>
              <w:t>Have you ever participated in a study involving recording brain waves or brain</w:t>
            </w:r>
            <w:r w:rsidR="000D6C99">
              <w:t xml:space="preserve"> machine </w:t>
            </w:r>
            <w:r>
              <w:t>interfaces?</w:t>
            </w:r>
          </w:p>
        </w:tc>
        <w:sdt>
          <w:sdtPr>
            <w:id w:val="1610856542"/>
            <w:placeholder>
              <w:docPart w:val="D07BDB9E8CFD4A8C909C7499B50E1A02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4819" w:type="dxa"/>
              </w:tcPr>
              <w:p w14:paraId="44F1FC92" w14:textId="2B6AAD64" w:rsidR="00E95F5F" w:rsidRDefault="00E95F5F" w:rsidP="00E95F5F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B59D8" w14:paraId="37A916EF" w14:textId="77777777" w:rsidTr="007B59D8">
        <w:trPr>
          <w:trHeight w:val="283"/>
        </w:trPr>
        <w:tc>
          <w:tcPr>
            <w:tcW w:w="5669" w:type="dxa"/>
          </w:tcPr>
          <w:p w14:paraId="3B7A7558" w14:textId="743732BD" w:rsidR="00E95F5F" w:rsidRDefault="00E95F5F" w:rsidP="00E95F5F">
            <w:pPr>
              <w:spacing w:before="40" w:after="40"/>
            </w:pPr>
            <w:r>
              <w:t>Do you currently tak</w:t>
            </w:r>
            <w:r w:rsidR="000D6C99">
              <w:t>e</w:t>
            </w:r>
            <w:r>
              <w:t xml:space="preserve"> any medications?</w:t>
            </w:r>
          </w:p>
        </w:tc>
        <w:sdt>
          <w:sdtPr>
            <w:id w:val="-587542311"/>
            <w:placeholder>
              <w:docPart w:val="1B186F1EFAD9420DA7DBD31A237E4FA2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4819" w:type="dxa"/>
              </w:tcPr>
              <w:p w14:paraId="63F48BEE" w14:textId="37B9A105" w:rsidR="00E95F5F" w:rsidRDefault="00E95F5F" w:rsidP="00E95F5F">
                <w:pPr>
                  <w:spacing w:before="40" w:after="40"/>
                </w:pPr>
                <w:r w:rsidRPr="004C1F7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45145544" w14:textId="1554BCF3" w:rsidR="007B59D8" w:rsidDel="00526803" w:rsidRDefault="007B59D8">
      <w:pPr>
        <w:spacing w:after="200"/>
        <w:rPr>
          <w:del w:id="26" w:author="Thomas Alan Shiels" w:date="2017-06-03T20:50:00Z"/>
        </w:rPr>
      </w:pPr>
    </w:p>
    <w:p w14:paraId="6EE179B6" w14:textId="5B07273D" w:rsidR="00526803" w:rsidRDefault="00526803" w:rsidP="00F71E95">
      <w:pPr>
        <w:spacing w:before="240" w:line="240" w:lineRule="auto"/>
        <w:rPr>
          <w:ins w:id="27" w:author="Thomas Alan Shiels" w:date="2017-06-03T20:51:00Z"/>
        </w:rPr>
      </w:pPr>
    </w:p>
    <w:p w14:paraId="3C792D32" w14:textId="0FC7AF6F" w:rsidR="00526803" w:rsidRDefault="00526803" w:rsidP="00F71E95">
      <w:pPr>
        <w:spacing w:before="240" w:line="240" w:lineRule="auto"/>
        <w:rPr>
          <w:ins w:id="28" w:author="Thomas Alan Shiels" w:date="2017-06-03T20:51:00Z"/>
        </w:rPr>
      </w:pPr>
    </w:p>
    <w:p w14:paraId="7AA1E7BF" w14:textId="77777777" w:rsidR="00526803" w:rsidRDefault="00526803" w:rsidP="00F71E95">
      <w:pPr>
        <w:spacing w:before="240" w:line="240" w:lineRule="auto"/>
        <w:rPr>
          <w:ins w:id="29" w:author="Thomas Alan Shiels" w:date="2017-06-03T20:51:00Z"/>
        </w:rPr>
      </w:pPr>
    </w:p>
    <w:p w14:paraId="37A21FA5" w14:textId="2C56B46E" w:rsidR="007B59D8" w:rsidRDefault="007B59D8">
      <w:pPr>
        <w:spacing w:after="200"/>
      </w:pPr>
      <w:bookmarkStart w:id="30" w:name="_GoBack"/>
      <w:bookmarkEnd w:id="30"/>
      <w:del w:id="31" w:author="Thomas Alan Shiels" w:date="2017-06-03T20:50:00Z">
        <w:r w:rsidDel="00526803">
          <w:br w:type="page"/>
        </w:r>
      </w:del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5669"/>
        <w:gridCol w:w="4819"/>
      </w:tblGrid>
      <w:tr w:rsidR="007B59D8" w14:paraId="1B1364D3" w14:textId="77777777" w:rsidTr="00BC5DE3">
        <w:trPr>
          <w:trHeight w:val="283"/>
        </w:trPr>
        <w:tc>
          <w:tcPr>
            <w:tcW w:w="10488" w:type="dxa"/>
            <w:gridSpan w:val="2"/>
          </w:tcPr>
          <w:p w14:paraId="0A9F447F" w14:textId="22F72B47" w:rsidR="007B59D8" w:rsidRPr="007B59D8" w:rsidRDefault="007B59D8" w:rsidP="007B59D8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t>Part 2: Brain machine Interface</w:t>
            </w:r>
          </w:p>
        </w:tc>
      </w:tr>
      <w:tr w:rsidR="007B59D8" w14:paraId="246061FD" w14:textId="77777777" w:rsidTr="00E02C7A">
        <w:trPr>
          <w:trHeight w:val="283"/>
        </w:trPr>
        <w:tc>
          <w:tcPr>
            <w:tcW w:w="5669" w:type="dxa"/>
          </w:tcPr>
          <w:p w14:paraId="1DC87376" w14:textId="55439766" w:rsidR="007B59D8" w:rsidRPr="00E95F5F" w:rsidRDefault="007B59D8" w:rsidP="007B59D8">
            <w:pPr>
              <w:spacing w:before="40" w:after="40"/>
            </w:pPr>
            <w:r>
              <w:t>Question:</w:t>
            </w:r>
          </w:p>
        </w:tc>
        <w:tc>
          <w:tcPr>
            <w:tcW w:w="4819" w:type="dxa"/>
          </w:tcPr>
          <w:p w14:paraId="2E022C0B" w14:textId="1D140ADC" w:rsidR="007B59D8" w:rsidRDefault="007B59D8" w:rsidP="007B59D8">
            <w:pPr>
              <w:spacing w:before="40" w:after="40"/>
            </w:pPr>
            <w:r>
              <w:t>Answer:</w:t>
            </w:r>
          </w:p>
        </w:tc>
      </w:tr>
      <w:tr w:rsidR="007B59D8" w:rsidDel="00526803" w14:paraId="3CC8CC4E" w14:textId="5382926A" w:rsidTr="00E02C7A">
        <w:trPr>
          <w:trHeight w:val="283"/>
          <w:del w:id="32" w:author="Thomas Alan Shiels" w:date="2017-06-03T20:49:00Z"/>
        </w:trPr>
        <w:tc>
          <w:tcPr>
            <w:tcW w:w="5669" w:type="dxa"/>
          </w:tcPr>
          <w:p w14:paraId="61A4CB8A" w14:textId="31C2E883" w:rsidR="007B59D8" w:rsidDel="00526803" w:rsidRDefault="007B59D8" w:rsidP="00E02C7A">
            <w:pPr>
              <w:spacing w:before="40" w:after="40"/>
              <w:rPr>
                <w:del w:id="33" w:author="Thomas Alan Shiels" w:date="2017-06-03T20:49:00Z"/>
              </w:rPr>
            </w:pPr>
            <w:del w:id="34" w:author="Thomas Alan Shiels" w:date="2017-06-03T20:49:00Z">
              <w:r w:rsidRPr="00E95F5F" w:rsidDel="00526803">
                <w:delText>What area of you</w:delText>
              </w:r>
              <w:r w:rsidR="000D6C99" w:rsidDel="00526803">
                <w:delText>r</w:delText>
              </w:r>
              <w:r w:rsidRPr="00E95F5F" w:rsidDel="00526803">
                <w:delText xml:space="preserve"> life is most affected by your injury?</w:delText>
              </w:r>
            </w:del>
          </w:p>
        </w:tc>
        <w:tc>
          <w:tcPr>
            <w:tcW w:w="4819" w:type="dxa"/>
          </w:tcPr>
          <w:p w14:paraId="0A215BBB" w14:textId="1D5EA8E8" w:rsidR="007B59D8" w:rsidDel="00526803" w:rsidRDefault="007B59D8" w:rsidP="00E02C7A">
            <w:pPr>
              <w:spacing w:before="40" w:after="40"/>
              <w:rPr>
                <w:del w:id="35" w:author="Thomas Alan Shiels" w:date="2017-06-03T20:49:00Z"/>
              </w:rPr>
            </w:pPr>
          </w:p>
        </w:tc>
      </w:tr>
      <w:tr w:rsidR="007B59D8" w:rsidDel="00526803" w14:paraId="28B67845" w14:textId="4AF724F6" w:rsidTr="00E02C7A">
        <w:trPr>
          <w:trHeight w:val="283"/>
          <w:del w:id="36" w:author="Thomas Alan Shiels" w:date="2017-06-03T20:49:00Z"/>
        </w:trPr>
        <w:tc>
          <w:tcPr>
            <w:tcW w:w="5669" w:type="dxa"/>
          </w:tcPr>
          <w:p w14:paraId="7E52AF17" w14:textId="1DD814F9" w:rsidR="007B59D8" w:rsidDel="00526803" w:rsidRDefault="007B59D8" w:rsidP="00E02C7A">
            <w:pPr>
              <w:spacing w:before="40" w:after="40"/>
              <w:rPr>
                <w:del w:id="37" w:author="Thomas Alan Shiels" w:date="2017-06-03T20:49:00Z"/>
              </w:rPr>
            </w:pPr>
            <w:del w:id="38" w:author="Thomas Alan Shiels" w:date="2017-06-03T20:49:00Z">
              <w:r w:rsidRPr="00E95F5F" w:rsidDel="00526803">
                <w:delText>What activity would you most like to be able to regain?</w:delText>
              </w:r>
            </w:del>
          </w:p>
        </w:tc>
        <w:tc>
          <w:tcPr>
            <w:tcW w:w="4819" w:type="dxa"/>
          </w:tcPr>
          <w:p w14:paraId="4513EEA1" w14:textId="05A94CE2" w:rsidR="007B59D8" w:rsidDel="00526803" w:rsidRDefault="007B59D8" w:rsidP="00E02C7A">
            <w:pPr>
              <w:spacing w:before="40" w:after="40"/>
              <w:rPr>
                <w:del w:id="39" w:author="Thomas Alan Shiels" w:date="2017-06-03T20:49:00Z"/>
              </w:rPr>
            </w:pPr>
          </w:p>
        </w:tc>
      </w:tr>
      <w:tr w:rsidR="007B59D8" w:rsidDel="00526803" w14:paraId="0C5442D0" w14:textId="2C1FBE21" w:rsidTr="00E02C7A">
        <w:trPr>
          <w:trHeight w:val="283"/>
          <w:del w:id="40" w:author="Thomas Alan Shiels" w:date="2017-06-03T20:49:00Z"/>
        </w:trPr>
        <w:tc>
          <w:tcPr>
            <w:tcW w:w="5669" w:type="dxa"/>
          </w:tcPr>
          <w:p w14:paraId="7B30CA7A" w14:textId="269069F0" w:rsidR="007B59D8" w:rsidDel="00526803" w:rsidRDefault="007B59D8" w:rsidP="00E02C7A">
            <w:pPr>
              <w:spacing w:before="40" w:after="40"/>
              <w:rPr>
                <w:del w:id="41" w:author="Thomas Alan Shiels" w:date="2017-06-03T20:49:00Z"/>
              </w:rPr>
            </w:pPr>
            <w:del w:id="42" w:author="Thomas Alan Shiels" w:date="2017-06-03T20:49:00Z">
              <w:r w:rsidRPr="00E95F5F" w:rsidDel="00526803">
                <w:delText xml:space="preserve">How often do you imagine yourself moving </w:delText>
              </w:r>
              <w:r w:rsidR="000D6C99" w:rsidDel="00526803">
                <w:delText>your</w:delText>
              </w:r>
              <w:r w:rsidR="000D6C99" w:rsidRPr="00E95F5F" w:rsidDel="00526803">
                <w:delText xml:space="preserve"> </w:delText>
              </w:r>
              <w:r w:rsidDel="00526803">
                <w:delText>limbs</w:delText>
              </w:r>
              <w:r w:rsidRPr="00E95F5F" w:rsidDel="00526803">
                <w:delText xml:space="preserve"> after injury?</w:delText>
              </w:r>
            </w:del>
          </w:p>
        </w:tc>
        <w:customXmlDelRangeStart w:id="43" w:author="Thomas Alan Shiels" w:date="2017-06-03T20:49:00Z"/>
        <w:sdt>
          <w:sdtPr>
            <w:id w:val="-1475439733"/>
            <w:placeholder>
              <w:docPart w:val="388354C13AE94CC4AD98B32210151763"/>
            </w:placeholder>
            <w:dropDownList>
              <w:listItem w:value="Choose an item."/>
              <w:listItem w:displayText="1-2 times a day" w:value="1-2 times a day"/>
              <w:listItem w:displayText="1-2 times a week" w:value="1-2 times a week"/>
              <w:listItem w:displayText="1-2 times a month" w:value="1-2 times a month"/>
              <w:listItem w:displayText="1-2 times a year" w:value="1-2 times a year"/>
              <w:listItem w:displayText="Never" w:value="Never"/>
            </w:dropDownList>
          </w:sdtPr>
          <w:sdtEndPr/>
          <w:sdtContent>
            <w:customXmlDelRangeEnd w:id="43"/>
            <w:tc>
              <w:tcPr>
                <w:tcW w:w="4819" w:type="dxa"/>
              </w:tcPr>
              <w:p w14:paraId="19D49B3D" w14:textId="7C177CE8" w:rsidR="007B59D8" w:rsidDel="00526803" w:rsidRDefault="007B59D8" w:rsidP="00E02C7A">
                <w:pPr>
                  <w:spacing w:before="40" w:after="40"/>
                  <w:rPr>
                    <w:del w:id="44" w:author="Thomas Alan Shiels" w:date="2017-06-03T20:49:00Z"/>
                  </w:rPr>
                </w:pPr>
              </w:p>
            </w:tc>
            <w:customXmlDelRangeStart w:id="45" w:author="Thomas Alan Shiels" w:date="2017-06-03T20:49:00Z"/>
          </w:sdtContent>
        </w:sdt>
        <w:customXmlDelRangeEnd w:id="45"/>
      </w:tr>
      <w:tr w:rsidR="007B59D8" w:rsidDel="00526803" w14:paraId="26702107" w14:textId="4A48EFC9" w:rsidTr="00E02C7A">
        <w:trPr>
          <w:trHeight w:val="283"/>
          <w:del w:id="46" w:author="Thomas Alan Shiels" w:date="2017-06-03T20:49:00Z"/>
        </w:trPr>
        <w:tc>
          <w:tcPr>
            <w:tcW w:w="5669" w:type="dxa"/>
          </w:tcPr>
          <w:p w14:paraId="1793DC43" w14:textId="68654020" w:rsidR="007B59D8" w:rsidRPr="00E95F5F" w:rsidDel="00526803" w:rsidRDefault="007B59D8" w:rsidP="00E02C7A">
            <w:pPr>
              <w:spacing w:before="40" w:after="40"/>
              <w:rPr>
                <w:del w:id="47" w:author="Thomas Alan Shiels" w:date="2017-06-03T20:49:00Z"/>
              </w:rPr>
            </w:pPr>
            <w:del w:id="48" w:author="Thomas Alan Shiels" w:date="2017-06-03T20:49:00Z">
              <w:r w:rsidRPr="00E95F5F" w:rsidDel="00526803">
                <w:delText>How confident are you that you can imagine yourself moving paralysed areas?</w:delText>
              </w:r>
            </w:del>
          </w:p>
        </w:tc>
        <w:customXmlDelRangeStart w:id="49" w:author="Thomas Alan Shiels" w:date="2017-06-03T20:49:00Z"/>
        <w:sdt>
          <w:sdtPr>
            <w:id w:val="1601603432"/>
            <w:placeholder>
              <w:docPart w:val="F8749954F1514027AA8FC7F318981369"/>
            </w:placeholder>
            <w:dropDownList>
              <w:listItem w:value="Choose an item."/>
              <w:listItem w:displayText="Very Confident" w:value="Very Confident"/>
              <w:listItem w:displayText="It's possible but I am not sure" w:value="It's possible but I am not sure"/>
              <w:listItem w:displayText="Maybe but it's unlikely" w:value="Maybe but it's unlikely"/>
              <w:listItem w:displayText="unlikely" w:value="unlikely"/>
              <w:listItem w:displayText="Impossible" w:value="Impossible"/>
            </w:dropDownList>
          </w:sdtPr>
          <w:sdtEndPr/>
          <w:sdtContent>
            <w:customXmlDelRangeEnd w:id="49"/>
            <w:tc>
              <w:tcPr>
                <w:tcW w:w="4819" w:type="dxa"/>
              </w:tcPr>
              <w:p w14:paraId="1E75C0BF" w14:textId="040B8DBB" w:rsidR="007B59D8" w:rsidDel="00526803" w:rsidRDefault="007B59D8" w:rsidP="00E02C7A">
                <w:pPr>
                  <w:spacing w:before="40" w:after="40"/>
                  <w:rPr>
                    <w:del w:id="50" w:author="Thomas Alan Shiels" w:date="2017-06-03T20:49:00Z"/>
                  </w:rPr>
                </w:pPr>
              </w:p>
            </w:tc>
            <w:customXmlDelRangeStart w:id="51" w:author="Thomas Alan Shiels" w:date="2017-06-03T20:49:00Z"/>
          </w:sdtContent>
        </w:sdt>
        <w:customXmlDelRangeEnd w:id="51"/>
      </w:tr>
      <w:tr w:rsidR="007B59D8" w14:paraId="7C98783C" w14:textId="77777777" w:rsidTr="00E02C7A">
        <w:trPr>
          <w:trHeight w:val="283"/>
        </w:trPr>
        <w:tc>
          <w:tcPr>
            <w:tcW w:w="5669" w:type="dxa"/>
          </w:tcPr>
          <w:p w14:paraId="36AFC184" w14:textId="67D992AF" w:rsidR="007B59D8" w:rsidRPr="00E95F5F" w:rsidRDefault="007B59D8" w:rsidP="00E02C7A">
            <w:pPr>
              <w:spacing w:before="40" w:after="40"/>
            </w:pPr>
            <w:r w:rsidRPr="00E95F5F">
              <w:t>Wh</w:t>
            </w:r>
            <w:r>
              <w:t xml:space="preserve">at </w:t>
            </w:r>
            <w:ins w:id="52" w:author="Thomas Alan Shiels" w:date="2017-06-03T20:40:00Z">
              <w:r w:rsidR="008206D0">
                <w:t>would your</w:t>
              </w:r>
            </w:ins>
            <w:del w:id="53" w:author="Thomas Alan Shiels" w:date="2017-06-03T20:40:00Z">
              <w:r w:rsidDel="008206D0">
                <w:delText>is the</w:delText>
              </w:r>
            </w:del>
            <w:r>
              <w:t xml:space="preserve"> ideal</w:t>
            </w:r>
            <w:del w:id="54" w:author="Thomas Alan Shiels" w:date="2017-06-03T20:40:00Z">
              <w:r w:rsidDel="008206D0">
                <w:delText xml:space="preserve"> future</w:delText>
              </w:r>
            </w:del>
            <w:r>
              <w:t xml:space="preserve"> </w:t>
            </w:r>
            <w:ins w:id="55" w:author="Thomas Alan Shiels" w:date="2017-06-03T20:41:00Z">
              <w:r w:rsidR="008206D0">
                <w:t>r</w:t>
              </w:r>
            </w:ins>
            <w:del w:id="56" w:author="Thomas Alan Shiels" w:date="2017-06-03T20:41:00Z">
              <w:r w:rsidDel="008206D0">
                <w:delText>R</w:delText>
              </w:r>
            </w:del>
            <w:r>
              <w:t xml:space="preserve">obotic </w:t>
            </w:r>
            <w:ins w:id="57" w:author="Thomas Alan Shiels" w:date="2017-06-03T20:41:00Z">
              <w:r w:rsidR="008206D0">
                <w:t>d</w:t>
              </w:r>
            </w:ins>
            <w:del w:id="58" w:author="Thomas Alan Shiels" w:date="2017-06-03T20:41:00Z">
              <w:r w:rsidDel="008206D0">
                <w:delText>D</w:delText>
              </w:r>
            </w:del>
            <w:r>
              <w:t>evice</w:t>
            </w:r>
            <w:ins w:id="59" w:author="Thomas Alan Shiels" w:date="2017-06-03T20:40:00Z">
              <w:r w:rsidR="008206D0">
                <w:t xml:space="preserve"> be</w:t>
              </w:r>
            </w:ins>
            <w:r>
              <w:t>?</w:t>
            </w:r>
          </w:p>
        </w:tc>
        <w:tc>
          <w:tcPr>
            <w:tcW w:w="4819" w:type="dxa"/>
          </w:tcPr>
          <w:p w14:paraId="0F9FB2BB" w14:textId="77777777" w:rsidR="007B59D8" w:rsidRDefault="007B59D8" w:rsidP="00E02C7A">
            <w:pPr>
              <w:spacing w:before="40" w:after="40"/>
            </w:pPr>
          </w:p>
        </w:tc>
      </w:tr>
      <w:tr w:rsidR="007B59D8" w:rsidDel="00526803" w14:paraId="433B4D06" w14:textId="1112C340" w:rsidTr="00E02C7A">
        <w:trPr>
          <w:trHeight w:val="283"/>
          <w:del w:id="60" w:author="Thomas Alan Shiels" w:date="2017-06-03T20:49:00Z"/>
        </w:trPr>
        <w:tc>
          <w:tcPr>
            <w:tcW w:w="5669" w:type="dxa"/>
          </w:tcPr>
          <w:p w14:paraId="0049A0DE" w14:textId="59C8EC24" w:rsidR="007B59D8" w:rsidRPr="00E95F5F" w:rsidDel="00526803" w:rsidRDefault="007B59D8" w:rsidP="00E02C7A">
            <w:pPr>
              <w:spacing w:before="40" w:after="40"/>
              <w:rPr>
                <w:del w:id="61" w:author="Thomas Alan Shiels" w:date="2017-06-03T20:49:00Z"/>
              </w:rPr>
            </w:pPr>
            <w:del w:id="62" w:author="Thomas Alan Shiels" w:date="2017-06-03T20:49:00Z">
              <w:r w:rsidRPr="00137920" w:rsidDel="00526803">
                <w:delText>What activity would you most like to be able to regain?</w:delText>
              </w:r>
            </w:del>
          </w:p>
        </w:tc>
        <w:tc>
          <w:tcPr>
            <w:tcW w:w="4819" w:type="dxa"/>
          </w:tcPr>
          <w:p w14:paraId="23AD1CEC" w14:textId="0C1808B5" w:rsidR="007B59D8" w:rsidDel="00526803" w:rsidRDefault="007B59D8" w:rsidP="00E02C7A">
            <w:pPr>
              <w:spacing w:before="40" w:after="40"/>
              <w:rPr>
                <w:del w:id="63" w:author="Thomas Alan Shiels" w:date="2017-06-03T20:49:00Z"/>
              </w:rPr>
            </w:pPr>
          </w:p>
        </w:tc>
      </w:tr>
      <w:tr w:rsidR="007B59D8" w:rsidDel="00526803" w14:paraId="565F2372" w14:textId="6D0AA114" w:rsidTr="00E02C7A">
        <w:trPr>
          <w:trHeight w:val="283"/>
          <w:del w:id="64" w:author="Thomas Alan Shiels" w:date="2017-06-03T20:50:00Z"/>
        </w:trPr>
        <w:tc>
          <w:tcPr>
            <w:tcW w:w="5669" w:type="dxa"/>
          </w:tcPr>
          <w:p w14:paraId="5506A563" w14:textId="44578173" w:rsidR="007B59D8" w:rsidRPr="00137920" w:rsidDel="00526803" w:rsidRDefault="007B59D8" w:rsidP="00E02C7A">
            <w:pPr>
              <w:spacing w:before="40" w:after="40"/>
              <w:rPr>
                <w:del w:id="65" w:author="Thomas Alan Shiels" w:date="2017-06-03T20:50:00Z"/>
              </w:rPr>
            </w:pPr>
            <w:del w:id="66" w:author="Thomas Alan Shiels" w:date="2017-06-03T20:50:00Z">
              <w:r w:rsidDel="00526803">
                <w:delText>Would you be willing to undergo surgery to be able to achieve your ideal outcome from a robotic interface?</w:delText>
              </w:r>
            </w:del>
          </w:p>
        </w:tc>
        <w:tc>
          <w:tcPr>
            <w:tcW w:w="4819" w:type="dxa"/>
          </w:tcPr>
          <w:p w14:paraId="7B03A85E" w14:textId="6C0DEB59" w:rsidR="007B59D8" w:rsidDel="00526803" w:rsidRDefault="007B59D8" w:rsidP="00E02C7A">
            <w:pPr>
              <w:spacing w:before="40" w:after="40"/>
              <w:rPr>
                <w:del w:id="67" w:author="Thomas Alan Shiels" w:date="2017-06-03T20:50:00Z"/>
              </w:rPr>
            </w:pPr>
          </w:p>
        </w:tc>
      </w:tr>
    </w:tbl>
    <w:p w14:paraId="426BBE6C" w14:textId="1D5EFC13" w:rsidR="00246B21" w:rsidRDefault="00246B21" w:rsidP="00F71E95">
      <w:pPr>
        <w:spacing w:before="240" w:line="240" w:lineRule="auto"/>
      </w:pPr>
    </w:p>
    <w:p w14:paraId="5FF916E1" w14:textId="77777777" w:rsidR="00246B21" w:rsidRDefault="00246B21">
      <w:pPr>
        <w:spacing w:after="200"/>
      </w:pPr>
      <w:r>
        <w:br w:type="page"/>
      </w:r>
    </w:p>
    <w:p w14:paraId="6D6D839C" w14:textId="77777777" w:rsidR="00F71E95" w:rsidRDefault="00F71E95" w:rsidP="00F71E95">
      <w:pPr>
        <w:spacing w:before="240" w:line="240" w:lineRule="auto"/>
      </w:pPr>
    </w:p>
    <w:tbl>
      <w:tblPr>
        <w:tblStyle w:val="TableGrid"/>
        <w:tblW w:w="10488" w:type="dxa"/>
        <w:tblLook w:val="04A0" w:firstRow="1" w:lastRow="0" w:firstColumn="1" w:lastColumn="0" w:noHBand="0" w:noVBand="1"/>
      </w:tblPr>
      <w:tblGrid>
        <w:gridCol w:w="5669"/>
        <w:gridCol w:w="4819"/>
      </w:tblGrid>
      <w:tr w:rsidR="007B59D8" w:rsidRPr="007B59D8" w14:paraId="21E4C4EF" w14:textId="77777777" w:rsidTr="00E02C7A">
        <w:trPr>
          <w:trHeight w:val="283"/>
        </w:trPr>
        <w:tc>
          <w:tcPr>
            <w:tcW w:w="10488" w:type="dxa"/>
            <w:gridSpan w:val="2"/>
          </w:tcPr>
          <w:p w14:paraId="5132B8B4" w14:textId="7554B9C1" w:rsidR="007B59D8" w:rsidRPr="007B59D8" w:rsidRDefault="007B59D8" w:rsidP="00E02C7A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t xml:space="preserve">Part </w:t>
            </w:r>
            <w:r w:rsidR="00246B21">
              <w:rPr>
                <w:b/>
              </w:rPr>
              <w:t>3</w:t>
            </w:r>
            <w:r w:rsidRPr="007B59D8">
              <w:rPr>
                <w:b/>
              </w:rPr>
              <w:t>:</w:t>
            </w:r>
            <w:r w:rsidR="00246B21">
              <w:rPr>
                <w:b/>
              </w:rPr>
              <w:t xml:space="preserve"> Session Details</w:t>
            </w:r>
          </w:p>
        </w:tc>
      </w:tr>
      <w:tr w:rsidR="007B59D8" w:rsidRPr="007B59D8" w14:paraId="764B214C" w14:textId="77777777" w:rsidTr="00E02C7A">
        <w:trPr>
          <w:trHeight w:val="283"/>
        </w:trPr>
        <w:tc>
          <w:tcPr>
            <w:tcW w:w="5669" w:type="dxa"/>
          </w:tcPr>
          <w:p w14:paraId="6063BBBF" w14:textId="77777777" w:rsidR="007B59D8" w:rsidRPr="007B59D8" w:rsidRDefault="007B59D8" w:rsidP="00E02C7A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t>Question:</w:t>
            </w:r>
          </w:p>
        </w:tc>
        <w:tc>
          <w:tcPr>
            <w:tcW w:w="4819" w:type="dxa"/>
          </w:tcPr>
          <w:p w14:paraId="6D266DB1" w14:textId="77777777" w:rsidR="007B59D8" w:rsidRPr="007B59D8" w:rsidRDefault="007B59D8" w:rsidP="00E02C7A">
            <w:pPr>
              <w:spacing w:before="40" w:after="40"/>
              <w:rPr>
                <w:b/>
              </w:rPr>
            </w:pPr>
            <w:r w:rsidRPr="007B59D8">
              <w:rPr>
                <w:b/>
              </w:rPr>
              <w:t>Answer:</w:t>
            </w:r>
          </w:p>
        </w:tc>
      </w:tr>
      <w:tr w:rsidR="00246B21" w14:paraId="17056FC0" w14:textId="77777777" w:rsidTr="00E02C7A">
        <w:trPr>
          <w:trHeight w:val="283"/>
        </w:trPr>
        <w:tc>
          <w:tcPr>
            <w:tcW w:w="5669" w:type="dxa"/>
          </w:tcPr>
          <w:p w14:paraId="6E0B896C" w14:textId="697D31F1" w:rsidR="00246B21" w:rsidRDefault="00246B21" w:rsidP="00246B21">
            <w:pPr>
              <w:spacing w:before="40" w:after="40"/>
            </w:pPr>
            <w:r>
              <w:t>Did you find imagining movements or the specified task easy or hard?</w:t>
            </w:r>
          </w:p>
          <w:p w14:paraId="68D7619C" w14:textId="77777777" w:rsidR="00246B21" w:rsidRDefault="00246B21" w:rsidP="00246B21">
            <w:pPr>
              <w:spacing w:before="40" w:after="40"/>
            </w:pPr>
          </w:p>
          <w:p w14:paraId="0CD9B487" w14:textId="77777777" w:rsidR="00246B21" w:rsidRDefault="00246B21" w:rsidP="00246B21">
            <w:pPr>
              <w:spacing w:before="40" w:after="40"/>
            </w:pPr>
          </w:p>
          <w:p w14:paraId="79C14182" w14:textId="77777777" w:rsidR="00246B21" w:rsidRDefault="00246B21" w:rsidP="00246B21">
            <w:pPr>
              <w:spacing w:before="40" w:after="40"/>
            </w:pPr>
          </w:p>
          <w:p w14:paraId="093ECFD1" w14:textId="77777777" w:rsidR="00246B21" w:rsidRDefault="00246B21" w:rsidP="00246B21">
            <w:pPr>
              <w:spacing w:before="40" w:after="40"/>
            </w:pPr>
          </w:p>
          <w:p w14:paraId="3B496682" w14:textId="05FB0015" w:rsidR="00246B21" w:rsidRDefault="00246B21" w:rsidP="00246B21">
            <w:pPr>
              <w:spacing w:before="40" w:after="40"/>
            </w:pPr>
          </w:p>
        </w:tc>
        <w:tc>
          <w:tcPr>
            <w:tcW w:w="4819" w:type="dxa"/>
          </w:tcPr>
          <w:p w14:paraId="09EE537C" w14:textId="3B6D765F" w:rsidR="00246B21" w:rsidRDefault="00246B21" w:rsidP="00246B21">
            <w:pPr>
              <w:spacing w:before="40" w:after="40"/>
            </w:pPr>
          </w:p>
        </w:tc>
      </w:tr>
      <w:tr w:rsidR="00246B21" w14:paraId="45C009D3" w14:textId="77777777" w:rsidTr="00E02C7A">
        <w:trPr>
          <w:trHeight w:val="283"/>
        </w:trPr>
        <w:tc>
          <w:tcPr>
            <w:tcW w:w="5669" w:type="dxa"/>
          </w:tcPr>
          <w:p w14:paraId="44875E34" w14:textId="77777777" w:rsidR="00246B21" w:rsidRDefault="00246B21" w:rsidP="00246B21">
            <w:pPr>
              <w:spacing w:before="40" w:after="40"/>
            </w:pPr>
            <w:r>
              <w:t>Did you find any aspects of this session tiring or difficult to achieve?</w:t>
            </w:r>
          </w:p>
          <w:p w14:paraId="64FC7F17" w14:textId="77777777" w:rsidR="00246B21" w:rsidRDefault="00246B21" w:rsidP="00246B21">
            <w:pPr>
              <w:spacing w:before="40" w:after="40"/>
            </w:pPr>
          </w:p>
          <w:p w14:paraId="55D982D2" w14:textId="77777777" w:rsidR="00246B21" w:rsidRDefault="00246B21" w:rsidP="00246B21">
            <w:pPr>
              <w:spacing w:before="40" w:after="40"/>
            </w:pPr>
          </w:p>
          <w:p w14:paraId="08078BF3" w14:textId="77777777" w:rsidR="00246B21" w:rsidRDefault="00246B21" w:rsidP="00246B21">
            <w:pPr>
              <w:spacing w:before="40" w:after="40"/>
            </w:pPr>
          </w:p>
          <w:p w14:paraId="5BF6FCFB" w14:textId="77777777" w:rsidR="00246B21" w:rsidRDefault="00246B21" w:rsidP="00246B21">
            <w:pPr>
              <w:spacing w:before="40" w:after="40"/>
            </w:pPr>
          </w:p>
          <w:p w14:paraId="0D0D1772" w14:textId="77777777" w:rsidR="00246B21" w:rsidRDefault="00246B21" w:rsidP="00246B21">
            <w:pPr>
              <w:spacing w:before="40" w:after="40"/>
            </w:pPr>
          </w:p>
          <w:p w14:paraId="7614AF6A" w14:textId="77777777" w:rsidR="00246B21" w:rsidRDefault="00246B21" w:rsidP="00246B21">
            <w:pPr>
              <w:spacing w:before="40" w:after="40"/>
            </w:pPr>
          </w:p>
          <w:p w14:paraId="469CD8F7" w14:textId="4A4938CB" w:rsidR="00246B21" w:rsidRPr="00E95F5F" w:rsidRDefault="00246B21" w:rsidP="00246B21">
            <w:pPr>
              <w:spacing w:before="40" w:after="40"/>
            </w:pPr>
          </w:p>
        </w:tc>
        <w:tc>
          <w:tcPr>
            <w:tcW w:w="4819" w:type="dxa"/>
          </w:tcPr>
          <w:p w14:paraId="0A3C48C3" w14:textId="77777777" w:rsidR="00246B21" w:rsidRDefault="00246B21" w:rsidP="00246B21">
            <w:pPr>
              <w:spacing w:before="40" w:after="40"/>
            </w:pPr>
          </w:p>
        </w:tc>
      </w:tr>
      <w:tr w:rsidR="00246B21" w14:paraId="7FD40CDE" w14:textId="77777777" w:rsidTr="00E02C7A">
        <w:trPr>
          <w:trHeight w:val="283"/>
        </w:trPr>
        <w:tc>
          <w:tcPr>
            <w:tcW w:w="5669" w:type="dxa"/>
          </w:tcPr>
          <w:p w14:paraId="1A9652A0" w14:textId="02F1E2BD" w:rsidR="00246B21" w:rsidRDefault="00246B21" w:rsidP="00246B21">
            <w:pPr>
              <w:spacing w:before="40" w:after="40"/>
            </w:pPr>
            <w:r>
              <w:t xml:space="preserve">Did you use any particular </w:t>
            </w:r>
            <w:r w:rsidR="000D6C99">
              <w:t>strategies</w:t>
            </w:r>
            <w:r>
              <w:t xml:space="preserve"> of each of the tasks?</w:t>
            </w:r>
          </w:p>
          <w:p w14:paraId="7175E376" w14:textId="77777777" w:rsidR="00246B21" w:rsidRDefault="00246B21" w:rsidP="00246B21">
            <w:pPr>
              <w:spacing w:before="40" w:after="40"/>
            </w:pPr>
          </w:p>
          <w:p w14:paraId="7A9AFD38" w14:textId="77777777" w:rsidR="00246B21" w:rsidRDefault="00246B21" w:rsidP="00246B21">
            <w:pPr>
              <w:spacing w:before="40" w:after="40"/>
            </w:pPr>
          </w:p>
          <w:p w14:paraId="114470AD" w14:textId="77777777" w:rsidR="00246B21" w:rsidRDefault="00246B21" w:rsidP="00246B21">
            <w:pPr>
              <w:spacing w:before="40" w:after="40"/>
            </w:pPr>
          </w:p>
          <w:p w14:paraId="5C1351E1" w14:textId="77777777" w:rsidR="00246B21" w:rsidRDefault="00246B21" w:rsidP="00246B21">
            <w:pPr>
              <w:spacing w:before="40" w:after="40"/>
            </w:pPr>
          </w:p>
          <w:p w14:paraId="6429074D" w14:textId="77777777" w:rsidR="00246B21" w:rsidRDefault="00246B21" w:rsidP="00246B21">
            <w:pPr>
              <w:spacing w:before="40" w:after="40"/>
            </w:pPr>
          </w:p>
          <w:p w14:paraId="3EA1B39B" w14:textId="77777777" w:rsidR="00246B21" w:rsidRDefault="00246B21" w:rsidP="00246B21">
            <w:pPr>
              <w:spacing w:before="40" w:after="40"/>
            </w:pPr>
          </w:p>
          <w:p w14:paraId="7345CB33" w14:textId="150A13AE" w:rsidR="00246B21" w:rsidRDefault="00246B21" w:rsidP="00246B21">
            <w:pPr>
              <w:spacing w:before="40" w:after="40"/>
            </w:pPr>
          </w:p>
        </w:tc>
        <w:tc>
          <w:tcPr>
            <w:tcW w:w="4819" w:type="dxa"/>
          </w:tcPr>
          <w:p w14:paraId="579164C7" w14:textId="77777777" w:rsidR="00246B21" w:rsidRDefault="00246B21" w:rsidP="00246B21">
            <w:pPr>
              <w:spacing w:before="40" w:after="40"/>
            </w:pPr>
          </w:p>
        </w:tc>
      </w:tr>
      <w:tr w:rsidR="00246B21" w:rsidDel="00526803" w14:paraId="5A1F0EBC" w14:textId="1ED6AA79" w:rsidTr="00E02C7A">
        <w:trPr>
          <w:trHeight w:val="283"/>
          <w:del w:id="68" w:author="Thomas Alan Shiels" w:date="2017-06-03T20:50:00Z"/>
        </w:trPr>
        <w:tc>
          <w:tcPr>
            <w:tcW w:w="5669" w:type="dxa"/>
          </w:tcPr>
          <w:p w14:paraId="04FE940B" w14:textId="57D785A3" w:rsidR="00246B21" w:rsidRPr="00E95F5F" w:rsidDel="00526803" w:rsidRDefault="00246B21" w:rsidP="00246B21">
            <w:pPr>
              <w:spacing w:before="40" w:after="40"/>
              <w:rPr>
                <w:del w:id="69" w:author="Thomas Alan Shiels" w:date="2017-06-03T20:50:00Z"/>
              </w:rPr>
            </w:pPr>
            <w:del w:id="70" w:author="Thomas Alan Shiels" w:date="2017-06-03T20:50:00Z">
              <w:r w:rsidRPr="00E95F5F" w:rsidDel="00526803">
                <w:delText xml:space="preserve">How confident are you that </w:delText>
              </w:r>
            </w:del>
            <w:del w:id="71" w:author="Thomas Alan Shiels" w:date="2017-06-03T20:42:00Z">
              <w:r w:rsidRPr="00E95F5F" w:rsidDel="008206D0">
                <w:delText>you can</w:delText>
              </w:r>
            </w:del>
            <w:del w:id="72" w:author="Thomas Alan Shiels" w:date="2017-06-03T20:50:00Z">
              <w:r w:rsidRPr="00E95F5F" w:rsidDel="00526803">
                <w:delText xml:space="preserve"> imagine yourself moving paralysed </w:delText>
              </w:r>
            </w:del>
            <w:del w:id="73" w:author="Thomas Alan Shiels" w:date="2017-06-03T20:42:00Z">
              <w:r w:rsidRPr="00E95F5F" w:rsidDel="008206D0">
                <w:delText>areas</w:delText>
              </w:r>
            </w:del>
            <w:del w:id="74" w:author="Thomas Alan Shiels" w:date="2017-06-03T20:50:00Z">
              <w:r w:rsidRPr="00E95F5F" w:rsidDel="00526803">
                <w:delText>?</w:delText>
              </w:r>
            </w:del>
          </w:p>
        </w:tc>
        <w:customXmlDelRangeStart w:id="75" w:author="Thomas Alan Shiels" w:date="2017-06-03T20:50:00Z"/>
        <w:sdt>
          <w:sdtPr>
            <w:id w:val="-196467034"/>
            <w:placeholder>
              <w:docPart w:val="398F5643158A4B318706F0B9EDC98EF6"/>
            </w:placeholder>
            <w:dropDownList>
              <w:listItem w:value="Choose an item."/>
              <w:listItem w:displayText="Very Confident" w:value="Very Confident"/>
              <w:listItem w:displayText="It's possible but I am not sure" w:value="It's possible but I am not sure"/>
              <w:listItem w:displayText="Maybe but it's unlikely" w:value="Maybe but it's unlikely"/>
              <w:listItem w:displayText="unlikely" w:value="unlikely"/>
              <w:listItem w:displayText="Impossible" w:value="Impossible"/>
            </w:dropDownList>
          </w:sdtPr>
          <w:sdtEndPr/>
          <w:sdtContent>
            <w:customXmlDelRangeEnd w:id="75"/>
            <w:tc>
              <w:tcPr>
                <w:tcW w:w="4819" w:type="dxa"/>
              </w:tcPr>
              <w:p w14:paraId="358212FC" w14:textId="0B03761B" w:rsidR="00246B21" w:rsidDel="00526803" w:rsidRDefault="00246B21" w:rsidP="00246B21">
                <w:pPr>
                  <w:spacing w:before="40" w:after="40"/>
                  <w:rPr>
                    <w:del w:id="76" w:author="Thomas Alan Shiels" w:date="2017-06-03T20:50:00Z"/>
                  </w:rPr>
                </w:pPr>
              </w:p>
            </w:tc>
            <w:customXmlDelRangeStart w:id="77" w:author="Thomas Alan Shiels" w:date="2017-06-03T20:50:00Z"/>
          </w:sdtContent>
        </w:sdt>
        <w:customXmlDelRangeEnd w:id="77"/>
      </w:tr>
      <w:tr w:rsidR="00246B21" w14:paraId="4D1445D3" w14:textId="77777777" w:rsidTr="00E02C7A">
        <w:trPr>
          <w:trHeight w:val="283"/>
        </w:trPr>
        <w:tc>
          <w:tcPr>
            <w:tcW w:w="5669" w:type="dxa"/>
          </w:tcPr>
          <w:p w14:paraId="74851D2F" w14:textId="0C7B2AAE" w:rsidR="00246B21" w:rsidRDefault="00246B21" w:rsidP="00246B21">
            <w:pPr>
              <w:spacing w:before="40" w:after="40"/>
            </w:pPr>
            <w:r>
              <w:t xml:space="preserve">Do you have any feedback or comments for the researchers in the field of </w:t>
            </w:r>
            <w:r w:rsidR="000D6C99">
              <w:t>b</w:t>
            </w:r>
            <w:r>
              <w:t xml:space="preserve">rain </w:t>
            </w:r>
            <w:r w:rsidR="000D6C99">
              <w:t>m</w:t>
            </w:r>
            <w:r>
              <w:t xml:space="preserve">achine </w:t>
            </w:r>
            <w:r w:rsidR="000D6C99">
              <w:t>i</w:t>
            </w:r>
            <w:r>
              <w:t>nterfaces?</w:t>
            </w:r>
          </w:p>
        </w:tc>
        <w:customXmlDelRangeStart w:id="78" w:author="Thomas Alan Shiels" w:date="2017-06-03T20:42:00Z"/>
        <w:sdt>
          <w:sdtPr>
            <w:id w:val="93370578"/>
            <w:placeholder>
              <w:docPart w:val="170C5A6707BC4C6A862BFB77F1A610A1"/>
            </w:placeholder>
            <w:dropDownList>
              <w:listItem w:value="Choose an item."/>
              <w:listItem w:displayText="1-2 times a day" w:value="1-2 times a day"/>
              <w:listItem w:displayText="1-2 times a week" w:value="1-2 times a week"/>
              <w:listItem w:displayText="1-2 times a month" w:value="1-2 times a month"/>
              <w:listItem w:displayText="1-2 times a year" w:value="1-2 times a year"/>
              <w:listItem w:displayText="Never" w:value="Never"/>
            </w:dropDownList>
          </w:sdtPr>
          <w:sdtEndPr/>
          <w:sdtContent>
            <w:customXmlDelRangeEnd w:id="78"/>
            <w:tc>
              <w:tcPr>
                <w:tcW w:w="4819" w:type="dxa"/>
              </w:tcPr>
              <w:p w14:paraId="31BD7A94" w14:textId="70021357" w:rsidR="00246B21" w:rsidRDefault="00246B21" w:rsidP="00246B21">
                <w:pPr>
                  <w:spacing w:before="40" w:after="40"/>
                </w:pPr>
              </w:p>
            </w:tc>
            <w:customXmlDelRangeStart w:id="79" w:author="Thomas Alan Shiels" w:date="2017-06-03T20:42:00Z"/>
          </w:sdtContent>
        </w:sdt>
        <w:customXmlDelRangeEnd w:id="79"/>
      </w:tr>
    </w:tbl>
    <w:p w14:paraId="6F5DF68D" w14:textId="77777777" w:rsidR="007B59D8" w:rsidRDefault="007B59D8" w:rsidP="00F71E95">
      <w:pPr>
        <w:spacing w:before="240" w:line="240" w:lineRule="auto"/>
      </w:pPr>
    </w:p>
    <w:sectPr w:rsidR="007B59D8" w:rsidSect="000F6003">
      <w:footerReference w:type="default" r:id="rId9"/>
      <w:pgSz w:w="11906" w:h="16838"/>
      <w:pgMar w:top="720" w:right="720" w:bottom="720" w:left="720" w:header="70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129CD" w14:textId="77777777" w:rsidR="00F54627" w:rsidRDefault="00F54627" w:rsidP="00EE5770">
      <w:pPr>
        <w:spacing w:line="240" w:lineRule="auto"/>
      </w:pPr>
      <w:r>
        <w:separator/>
      </w:r>
    </w:p>
  </w:endnote>
  <w:endnote w:type="continuationSeparator" w:id="0">
    <w:p w14:paraId="10792CEA" w14:textId="77777777" w:rsidR="00F54627" w:rsidRDefault="00F54627" w:rsidP="00EE5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CB14" w14:textId="77777777" w:rsidR="00EE5770" w:rsidRPr="00B31928" w:rsidRDefault="00EE5770" w:rsidP="00EE5770">
    <w:pPr>
      <w:pStyle w:val="Footer"/>
      <w:jc w:val="center"/>
    </w:pPr>
    <w:r w:rsidRPr="00B31928">
      <w:t xml:space="preserve">HREC Number: </w:t>
    </w:r>
    <w:r w:rsidR="00B31928" w:rsidRPr="00B31928">
      <w:rPr>
        <w:rFonts w:ascii="Calibri" w:hAnsi="Calibri" w:cs="Calibri"/>
        <w:bCs/>
      </w:rPr>
      <w:t xml:space="preserve">1748801.1 </w:t>
    </w:r>
    <w:r w:rsidRPr="00B31928">
      <w:t xml:space="preserve">Project Start Date: </w:t>
    </w:r>
    <w:r w:rsidR="00B31928" w:rsidRPr="00B31928">
      <w:t xml:space="preserve">27/2/17 </w:t>
    </w:r>
    <w:r w:rsidRPr="00B31928">
      <w:t>Version:</w:t>
    </w:r>
    <w:r w:rsidR="00B31928" w:rsidRPr="00B31928">
      <w:t xml:space="preserve"> 1</w:t>
    </w:r>
  </w:p>
  <w:p w14:paraId="368E6DC6" w14:textId="77777777" w:rsidR="00EE5770" w:rsidRDefault="00EE5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4144E" w14:textId="77777777" w:rsidR="00F54627" w:rsidRDefault="00F54627" w:rsidP="00EE5770">
      <w:pPr>
        <w:spacing w:line="240" w:lineRule="auto"/>
      </w:pPr>
      <w:r>
        <w:separator/>
      </w:r>
    </w:p>
  </w:footnote>
  <w:footnote w:type="continuationSeparator" w:id="0">
    <w:p w14:paraId="7AF08A1E" w14:textId="77777777" w:rsidR="00F54627" w:rsidRDefault="00F54627" w:rsidP="00EE57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663D2"/>
    <w:multiLevelType w:val="hybridMultilevel"/>
    <w:tmpl w:val="6B980A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omas Alan Shiels">
    <w15:presenceInfo w15:providerId="AD" w15:userId="S-1-12-1-3936905889-1130270011-1078608280-28910370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53"/>
    <w:rsid w:val="0001122B"/>
    <w:rsid w:val="000A1C31"/>
    <w:rsid w:val="000B2F2C"/>
    <w:rsid w:val="000D6C99"/>
    <w:rsid w:val="000F6003"/>
    <w:rsid w:val="00171C52"/>
    <w:rsid w:val="00176530"/>
    <w:rsid w:val="001817D9"/>
    <w:rsid w:val="0018396D"/>
    <w:rsid w:val="001E37BC"/>
    <w:rsid w:val="00246B21"/>
    <w:rsid w:val="002A45CE"/>
    <w:rsid w:val="002E7838"/>
    <w:rsid w:val="003172E4"/>
    <w:rsid w:val="00333DC4"/>
    <w:rsid w:val="00395524"/>
    <w:rsid w:val="003C1F23"/>
    <w:rsid w:val="003D25FD"/>
    <w:rsid w:val="003F580F"/>
    <w:rsid w:val="0047545E"/>
    <w:rsid w:val="004B25A4"/>
    <w:rsid w:val="004C2C62"/>
    <w:rsid w:val="004D43C6"/>
    <w:rsid w:val="004F1DD4"/>
    <w:rsid w:val="00501484"/>
    <w:rsid w:val="00526803"/>
    <w:rsid w:val="00565E35"/>
    <w:rsid w:val="006278AE"/>
    <w:rsid w:val="0063198A"/>
    <w:rsid w:val="00636C48"/>
    <w:rsid w:val="006C7F8C"/>
    <w:rsid w:val="006D6134"/>
    <w:rsid w:val="006E2C6D"/>
    <w:rsid w:val="00703339"/>
    <w:rsid w:val="007041E8"/>
    <w:rsid w:val="007408D2"/>
    <w:rsid w:val="007472ED"/>
    <w:rsid w:val="0075079D"/>
    <w:rsid w:val="007A63ED"/>
    <w:rsid w:val="007B59D8"/>
    <w:rsid w:val="007D2A49"/>
    <w:rsid w:val="007E7300"/>
    <w:rsid w:val="008206D0"/>
    <w:rsid w:val="008468F7"/>
    <w:rsid w:val="00864450"/>
    <w:rsid w:val="00885711"/>
    <w:rsid w:val="00890556"/>
    <w:rsid w:val="008C6166"/>
    <w:rsid w:val="008F2AB6"/>
    <w:rsid w:val="00AC5A8C"/>
    <w:rsid w:val="00B07478"/>
    <w:rsid w:val="00B31928"/>
    <w:rsid w:val="00B50548"/>
    <w:rsid w:val="00B6150F"/>
    <w:rsid w:val="00B95D1B"/>
    <w:rsid w:val="00BA1B9E"/>
    <w:rsid w:val="00C11476"/>
    <w:rsid w:val="00C86D98"/>
    <w:rsid w:val="00C965A7"/>
    <w:rsid w:val="00CC3A20"/>
    <w:rsid w:val="00D55865"/>
    <w:rsid w:val="00D65EBA"/>
    <w:rsid w:val="00D72DBC"/>
    <w:rsid w:val="00D841BA"/>
    <w:rsid w:val="00D861BF"/>
    <w:rsid w:val="00DA03A9"/>
    <w:rsid w:val="00E02153"/>
    <w:rsid w:val="00E169BC"/>
    <w:rsid w:val="00E33290"/>
    <w:rsid w:val="00E33BE0"/>
    <w:rsid w:val="00E40353"/>
    <w:rsid w:val="00E87DE3"/>
    <w:rsid w:val="00E95F5F"/>
    <w:rsid w:val="00EB0606"/>
    <w:rsid w:val="00EE5770"/>
    <w:rsid w:val="00F44017"/>
    <w:rsid w:val="00F54627"/>
    <w:rsid w:val="00F71E95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5253"/>
  <w15:docId w15:val="{0CA116B5-DD39-4EB0-B810-4401972E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4017"/>
    <w:pPr>
      <w:spacing w:after="0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96D"/>
    <w:pPr>
      <w:keepNext/>
      <w:keepLines/>
      <w:spacing w:before="240" w:line="240" w:lineRule="auto"/>
      <w:outlineLvl w:val="0"/>
    </w:pPr>
    <w:rPr>
      <w:rFonts w:eastAsiaTheme="majorEastAsia" w:cstheme="majorBidi"/>
      <w:bCs/>
      <w:noProof/>
      <w:color w:val="1F497D" w:themeColor="text2"/>
      <w:sz w:val="26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E0"/>
    <w:pPr>
      <w:outlineLvl w:val="1"/>
    </w:pPr>
    <w:rPr>
      <w:rFonts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C48"/>
    <w:pPr>
      <w:keepNext/>
      <w:keepLines/>
      <w:spacing w:before="36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396D"/>
    <w:rPr>
      <w:rFonts w:asciiTheme="majorHAnsi" w:eastAsiaTheme="majorEastAsia" w:hAnsiTheme="majorHAnsi" w:cstheme="majorBidi"/>
      <w:bCs/>
      <w:noProof/>
      <w:color w:val="1F497D" w:themeColor="text2"/>
      <w:sz w:val="26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33BE0"/>
    <w:rPr>
      <w:rFonts w:asciiTheme="majorHAnsi" w:hAnsiTheme="majorHAnsi" w:cs="Arial"/>
      <w:sz w:val="24"/>
    </w:rPr>
  </w:style>
  <w:style w:type="table" w:styleId="TableGrid">
    <w:name w:val="Table Grid"/>
    <w:basedOn w:val="TableNormal"/>
    <w:uiPriority w:val="59"/>
    <w:rsid w:val="00E0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5A7"/>
    <w:rPr>
      <w:color w:val="0000FF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EE5770"/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E5770"/>
    <w:rPr>
      <w:rFonts w:asciiTheme="majorHAnsi" w:eastAsiaTheme="majorEastAsia" w:hAnsiTheme="majorHAnsi" w:cstheme="majorBidi"/>
      <w:b/>
      <w:bCs/>
      <w:noProof/>
      <w:color w:val="1F497D" w:themeColor="text2"/>
      <w:sz w:val="36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36C4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ListParagraph">
    <w:name w:val="List Paragraph"/>
    <w:basedOn w:val="Normal"/>
    <w:uiPriority w:val="34"/>
    <w:qFormat/>
    <w:rsid w:val="003172E4"/>
    <w:pPr>
      <w:spacing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70"/>
  </w:style>
  <w:style w:type="paragraph" w:styleId="Footer">
    <w:name w:val="footer"/>
    <w:basedOn w:val="Normal"/>
    <w:link w:val="Foot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70"/>
  </w:style>
  <w:style w:type="character" w:styleId="CommentReference">
    <w:name w:val="annotation reference"/>
    <w:basedOn w:val="DefaultParagraphFont"/>
    <w:uiPriority w:val="99"/>
    <w:semiHidden/>
    <w:unhideWhenUsed/>
    <w:rsid w:val="00E33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290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290"/>
    <w:rPr>
      <w:rFonts w:asciiTheme="majorHAnsi" w:hAnsiTheme="majorHAnsi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5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46107-49BA-4435-BC4F-1444F08B1024}"/>
      </w:docPartPr>
      <w:docPartBody>
        <w:p w:rsidR="00BD2115" w:rsidRDefault="00034108"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D07BDB9E8CFD4A8C909C7499B50E1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FA25F-C615-456D-B6B5-56AA1A1D2551}"/>
      </w:docPartPr>
      <w:docPartBody>
        <w:p w:rsidR="00BD2115" w:rsidRDefault="00034108" w:rsidP="00034108">
          <w:pPr>
            <w:pStyle w:val="D07BDB9E8CFD4A8C909C7499B50E1A02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9D3F609D417C480A97A958CAAE81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1154F-8762-405B-B697-990658B25E97}"/>
      </w:docPartPr>
      <w:docPartBody>
        <w:p w:rsidR="00BD2115" w:rsidRDefault="00034108" w:rsidP="00034108">
          <w:pPr>
            <w:pStyle w:val="9D3F609D417C480A97A958CAAE81DCC0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1B186F1EFAD9420DA7DBD31A237E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B0C7-1628-4BEF-ABB8-BE6C98B02D68}"/>
      </w:docPartPr>
      <w:docPartBody>
        <w:p w:rsidR="00BD2115" w:rsidRDefault="00034108" w:rsidP="00034108">
          <w:pPr>
            <w:pStyle w:val="1B186F1EFAD9420DA7DBD31A237E4FA2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388354C13AE94CC4AD98B32210151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59A39-CBE3-4271-9B4D-B1C81BA341F8}"/>
      </w:docPartPr>
      <w:docPartBody>
        <w:p w:rsidR="00BD2115" w:rsidRDefault="00034108" w:rsidP="00034108">
          <w:pPr>
            <w:pStyle w:val="388354C13AE94CC4AD98B32210151763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F8749954F1514027AA8FC7F318981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BB77A-92B4-4811-BD34-B37EA95DE818}"/>
      </w:docPartPr>
      <w:docPartBody>
        <w:p w:rsidR="00BD2115" w:rsidRDefault="00034108" w:rsidP="00034108">
          <w:pPr>
            <w:pStyle w:val="F8749954F1514027AA8FC7F318981369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398F5643158A4B318706F0B9EDC98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6900-19B2-46DD-A8C6-F0CCA7DB4528}"/>
      </w:docPartPr>
      <w:docPartBody>
        <w:p w:rsidR="00BD2115" w:rsidRDefault="00034108" w:rsidP="00034108">
          <w:pPr>
            <w:pStyle w:val="398F5643158A4B318706F0B9EDC98EF6"/>
          </w:pPr>
          <w:r w:rsidRPr="004C1F7D">
            <w:rPr>
              <w:rStyle w:val="PlaceholderText"/>
            </w:rPr>
            <w:t>Choose an item.</w:t>
          </w:r>
        </w:p>
      </w:docPartBody>
    </w:docPart>
    <w:docPart>
      <w:docPartPr>
        <w:name w:val="170C5A6707BC4C6A862BFB77F1A61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8161C-FAB5-4A44-8E63-4287A7852D33}"/>
      </w:docPartPr>
      <w:docPartBody>
        <w:p w:rsidR="00BD2115" w:rsidRDefault="00034108" w:rsidP="00034108">
          <w:pPr>
            <w:pStyle w:val="170C5A6707BC4C6A862BFB77F1A610A1"/>
          </w:pPr>
          <w:r w:rsidRPr="004C1F7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08"/>
    <w:rsid w:val="0001070C"/>
    <w:rsid w:val="00034108"/>
    <w:rsid w:val="0019662C"/>
    <w:rsid w:val="002C0C29"/>
    <w:rsid w:val="003047CF"/>
    <w:rsid w:val="003A251C"/>
    <w:rsid w:val="00427F43"/>
    <w:rsid w:val="006B4D3A"/>
    <w:rsid w:val="006D4E18"/>
    <w:rsid w:val="006D55DA"/>
    <w:rsid w:val="007B6341"/>
    <w:rsid w:val="00B12443"/>
    <w:rsid w:val="00BC4C61"/>
    <w:rsid w:val="00BD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4108"/>
    <w:rPr>
      <w:color w:val="808080"/>
    </w:rPr>
  </w:style>
  <w:style w:type="paragraph" w:customStyle="1" w:styleId="AA40322CB51F4A6BA849D6BFD04F717B">
    <w:name w:val="AA40322CB51F4A6BA849D6BFD04F717B"/>
    <w:rsid w:val="00034108"/>
    <w:pPr>
      <w:spacing w:after="0" w:line="276" w:lineRule="auto"/>
    </w:pPr>
    <w:rPr>
      <w:rFonts w:asciiTheme="majorHAnsi" w:eastAsiaTheme="minorHAnsi" w:hAnsiTheme="majorHAnsi"/>
      <w:sz w:val="24"/>
      <w:lang w:eastAsia="en-US"/>
    </w:rPr>
  </w:style>
  <w:style w:type="paragraph" w:customStyle="1" w:styleId="D07BDB9E8CFD4A8C909C7499B50E1A02">
    <w:name w:val="D07BDB9E8CFD4A8C909C7499B50E1A02"/>
    <w:rsid w:val="00034108"/>
  </w:style>
  <w:style w:type="paragraph" w:customStyle="1" w:styleId="51B18CAC84F442EB8D9E962E37EBE224">
    <w:name w:val="51B18CAC84F442EB8D9E962E37EBE224"/>
    <w:rsid w:val="00034108"/>
  </w:style>
  <w:style w:type="paragraph" w:customStyle="1" w:styleId="9D3F609D417C480A97A958CAAE81DCC0">
    <w:name w:val="9D3F609D417C480A97A958CAAE81DCC0"/>
    <w:rsid w:val="00034108"/>
  </w:style>
  <w:style w:type="paragraph" w:customStyle="1" w:styleId="1B186F1EFAD9420DA7DBD31A237E4FA2">
    <w:name w:val="1B186F1EFAD9420DA7DBD31A237E4FA2"/>
    <w:rsid w:val="00034108"/>
  </w:style>
  <w:style w:type="paragraph" w:customStyle="1" w:styleId="5E7B8DBEF1B549E3A717FB53CF5AB1D2">
    <w:name w:val="5E7B8DBEF1B549E3A717FB53CF5AB1D2"/>
    <w:rsid w:val="00034108"/>
  </w:style>
  <w:style w:type="paragraph" w:customStyle="1" w:styleId="388354C13AE94CC4AD98B32210151763">
    <w:name w:val="388354C13AE94CC4AD98B32210151763"/>
    <w:rsid w:val="00034108"/>
  </w:style>
  <w:style w:type="paragraph" w:customStyle="1" w:styleId="F8749954F1514027AA8FC7F318981369">
    <w:name w:val="F8749954F1514027AA8FC7F318981369"/>
    <w:rsid w:val="00034108"/>
  </w:style>
  <w:style w:type="paragraph" w:customStyle="1" w:styleId="D85324E98F26404488CA0A70DBED2DCD">
    <w:name w:val="D85324E98F26404488CA0A70DBED2DCD"/>
    <w:rsid w:val="00034108"/>
  </w:style>
  <w:style w:type="paragraph" w:customStyle="1" w:styleId="E511679A751741E28168ADF43D888F88">
    <w:name w:val="E511679A751741E28168ADF43D888F88"/>
    <w:rsid w:val="00034108"/>
  </w:style>
  <w:style w:type="paragraph" w:customStyle="1" w:styleId="B126EB4F2D98470C9F5CE7B721954AD8">
    <w:name w:val="B126EB4F2D98470C9F5CE7B721954AD8"/>
    <w:rsid w:val="00034108"/>
  </w:style>
  <w:style w:type="paragraph" w:customStyle="1" w:styleId="10B4BBBE1681488F8AEF8837D467F6DB">
    <w:name w:val="10B4BBBE1681488F8AEF8837D467F6DB"/>
    <w:rsid w:val="00034108"/>
  </w:style>
  <w:style w:type="paragraph" w:customStyle="1" w:styleId="805962AF3154475887365403B29DEFF5">
    <w:name w:val="805962AF3154475887365403B29DEFF5"/>
    <w:rsid w:val="00034108"/>
  </w:style>
  <w:style w:type="paragraph" w:customStyle="1" w:styleId="D700A8BDDEFD47D9BD3680DB9B770336">
    <w:name w:val="D700A8BDDEFD47D9BD3680DB9B770336"/>
    <w:rsid w:val="00034108"/>
  </w:style>
  <w:style w:type="paragraph" w:customStyle="1" w:styleId="937CD74CBBB34859A0F5DE74CD33184B">
    <w:name w:val="937CD74CBBB34859A0F5DE74CD33184B"/>
    <w:rsid w:val="00034108"/>
  </w:style>
  <w:style w:type="paragraph" w:customStyle="1" w:styleId="70058B37B2DB4A77B1B102AAC94922B9">
    <w:name w:val="70058B37B2DB4A77B1B102AAC94922B9"/>
    <w:rsid w:val="00034108"/>
  </w:style>
  <w:style w:type="paragraph" w:customStyle="1" w:styleId="7BD47BB0B7694712960BC34417EBEF06">
    <w:name w:val="7BD47BB0B7694712960BC34417EBEF06"/>
    <w:rsid w:val="00034108"/>
  </w:style>
  <w:style w:type="paragraph" w:customStyle="1" w:styleId="48517D6726D1490A9086B213A133AD95">
    <w:name w:val="48517D6726D1490A9086B213A133AD95"/>
    <w:rsid w:val="00034108"/>
  </w:style>
  <w:style w:type="paragraph" w:customStyle="1" w:styleId="508FC582A3F647E5B8FAE31988AD58E4">
    <w:name w:val="508FC582A3F647E5B8FAE31988AD58E4"/>
    <w:rsid w:val="00034108"/>
  </w:style>
  <w:style w:type="paragraph" w:customStyle="1" w:styleId="398F5643158A4B318706F0B9EDC98EF6">
    <w:name w:val="398F5643158A4B318706F0B9EDC98EF6"/>
    <w:rsid w:val="00034108"/>
  </w:style>
  <w:style w:type="paragraph" w:customStyle="1" w:styleId="170C5A6707BC4C6A862BFB77F1A610A1">
    <w:name w:val="170C5A6707BC4C6A862BFB77F1A610A1"/>
    <w:rsid w:val="00034108"/>
  </w:style>
  <w:style w:type="paragraph" w:customStyle="1" w:styleId="B67D82278D5E458A91A2C4CE887F414D">
    <w:name w:val="B67D82278D5E458A91A2C4CE887F414D"/>
    <w:rsid w:val="00034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0CF0F-ECC0-40E5-B834-6CC16725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Martin</dc:creator>
  <cp:lastModifiedBy>Thomas Alan Shiels</cp:lastModifiedBy>
  <cp:revision>3</cp:revision>
  <dcterms:created xsi:type="dcterms:W3CDTF">2017-06-03T10:48:00Z</dcterms:created>
  <dcterms:modified xsi:type="dcterms:W3CDTF">2017-06-03T10:51:00Z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endeley Recent Style Id 0_1">
    <vt:lpwstr>http://www.zotero.org/styles/acs-applied-materials-and-interfaces</vt:lpwstr>
  </property>
  <property fmtid="{D5CDD505-2E9C-101B-9397-08002B2CF9AE}" pid="4" name="Mendeley Recent Style Name 0_1">
    <vt:lpwstr>ACS Applied Materials &amp; Interfaces</vt:lpwstr>
  </property>
  <property fmtid="{D5CDD505-2E9C-101B-9397-08002B2CF9AE}" pid="5" name="Mendeley Recent Style Id 1_1">
    <vt:lpwstr>http://www.zotero.org/styles/biosensors-and-bioelectronics</vt:lpwstr>
  </property>
  <property fmtid="{D5CDD505-2E9C-101B-9397-08002B2CF9AE}" pid="6" name="Mendeley Recent Style Name 1_1">
    <vt:lpwstr>Biosensors and Bioelectronics</vt:lpwstr>
  </property>
  <property fmtid="{D5CDD505-2E9C-101B-9397-08002B2CF9AE}" pid="7" name="Mendeley Recent Style Id 2_1">
    <vt:lpwstr>http://www.zotero.org/styles/harvard1</vt:lpwstr>
  </property>
  <property fmtid="{D5CDD505-2E9C-101B-9397-08002B2CF9AE}" pid="8" name="Mendeley Recent Style Name 2_1">
    <vt:lpwstr>Harvard Reference format 1 (author-date)</vt:lpwstr>
  </property>
  <property fmtid="{D5CDD505-2E9C-101B-9397-08002B2CF9AE}" pid="9" name="Mendeley Recent Style Id 3_1">
    <vt:lpwstr>http://www.zotero.org/styles/ieee</vt:lpwstr>
  </property>
  <property fmtid="{D5CDD505-2E9C-101B-9397-08002B2CF9AE}" pid="10" name="Mendeley Recent Style Name 3_1">
    <vt:lpwstr>IEEE</vt:lpwstr>
  </property>
  <property fmtid="{D5CDD505-2E9C-101B-9397-08002B2CF9AE}" pid="11" name="Mendeley Recent Style Id 4_1">
    <vt:lpwstr>http://www.zotero.org/styles/modern-language-association</vt:lpwstr>
  </property>
  <property fmtid="{D5CDD505-2E9C-101B-9397-08002B2CF9AE}" pid="12" name="Mendeley Recent Style Name 4_1">
    <vt:lpwstr>Modern Language Association 7th edition</vt:lpwstr>
  </property>
  <property fmtid="{D5CDD505-2E9C-101B-9397-08002B2CF9AE}" pid="13" name="Mendeley Recent Style Id 5_1">
    <vt:lpwstr>http://www.zotero.org/styles/nature</vt:lpwstr>
  </property>
  <property fmtid="{D5CDD505-2E9C-101B-9397-08002B2CF9AE}" pid="14" name="Mendeley Recent Style Name 5_1">
    <vt:lpwstr>Nature</vt:lpwstr>
  </property>
  <property fmtid="{D5CDD505-2E9C-101B-9397-08002B2CF9AE}" pid="15" name="Mendeley Recent Style Id 6_1">
    <vt:lpwstr>http://www.zotero.org/styles/nature-communications</vt:lpwstr>
  </property>
  <property fmtid="{D5CDD505-2E9C-101B-9397-08002B2CF9AE}" pid="16" name="Mendeley Recent Style Name 6_1">
    <vt:lpwstr>Nature Communications</vt:lpwstr>
  </property>
  <property fmtid="{D5CDD505-2E9C-101B-9397-08002B2CF9AE}" pid="17" name="Mendeley Recent Style Id 7_1">
    <vt:lpwstr>http://www.zotero.org/styles/neuroscience-and-biobehavioral-reviews</vt:lpwstr>
  </property>
  <property fmtid="{D5CDD505-2E9C-101B-9397-08002B2CF9AE}" pid="18" name="Mendeley Recent Style Name 7_1">
    <vt:lpwstr>Neuroscience and Biobehavioral Reviews</vt:lpwstr>
  </property>
  <property fmtid="{D5CDD505-2E9C-101B-9397-08002B2CF9AE}" pid="19" name="Mendeley Recent Style Id 8_1">
    <vt:lpwstr>http://www.zotero.org/styles/programme-grants-for-applied-research</vt:lpwstr>
  </property>
  <property fmtid="{D5CDD505-2E9C-101B-9397-08002B2CF9AE}" pid="20" name="Mendeley Recent Style Name 8_1">
    <vt:lpwstr>Programme Grants for Applied Research</vt:lpwstr>
  </property>
  <property fmtid="{D5CDD505-2E9C-101B-9397-08002B2CF9AE}" pid="21" name="Mendeley Recent Style Id 9_1">
    <vt:lpwstr>http://www.zotero.org/styles/vancouver</vt:lpwstr>
  </property>
  <property fmtid="{D5CDD505-2E9C-101B-9397-08002B2CF9AE}" pid="22" name="Mendeley Recent Style Name 9_1">
    <vt:lpwstr>Vancouver</vt:lpwstr>
  </property>
</Properties>
</file>